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076B" w14:textId="7C0A3BA3" w:rsidR="007A6EFF" w:rsidRDefault="007A6EFF" w:rsidP="007A6EFF">
      <w:pPr>
        <w:jc w:val="center"/>
        <w:rPr>
          <w:b/>
          <w:bCs/>
          <w:sz w:val="36"/>
          <w:szCs w:val="36"/>
          <w:u w:val="single"/>
          <w:lang w:val="en-GB"/>
        </w:rPr>
      </w:pPr>
      <w:r w:rsidRPr="007A6EFF">
        <w:rPr>
          <w:b/>
          <w:bCs/>
          <w:sz w:val="36"/>
          <w:szCs w:val="36"/>
          <w:u w:val="single"/>
          <w:lang w:val="en-GB"/>
        </w:rPr>
        <w:t xml:space="preserve">Prompts tested for ChatGPT </w:t>
      </w:r>
      <w:r w:rsidR="00794640">
        <w:rPr>
          <w:b/>
          <w:bCs/>
          <w:sz w:val="36"/>
          <w:szCs w:val="36"/>
          <w:u w:val="single"/>
          <w:lang w:val="en-GB"/>
        </w:rPr>
        <w:t>Feature</w:t>
      </w:r>
    </w:p>
    <w:p w14:paraId="57B34872" w14:textId="16AFAC5B" w:rsidR="005E08A0" w:rsidRPr="00385B66" w:rsidRDefault="005E08A0" w:rsidP="005E08A0">
      <w:pPr>
        <w:rPr>
          <w:b/>
          <w:bCs/>
          <w:sz w:val="20"/>
          <w:szCs w:val="20"/>
          <w:u w:val="single"/>
          <w:lang w:val="en-GB"/>
        </w:rPr>
      </w:pPr>
      <w:r w:rsidRPr="00385B66">
        <w:rPr>
          <w:b/>
          <w:bCs/>
          <w:sz w:val="20"/>
          <w:szCs w:val="20"/>
          <w:highlight w:val="yellow"/>
          <w:u w:val="single"/>
          <w:lang w:val="en-GB"/>
        </w:rPr>
        <w:t>*</w:t>
      </w:r>
      <w:r w:rsidR="00385B66" w:rsidRPr="00385B66">
        <w:rPr>
          <w:b/>
          <w:bCs/>
          <w:sz w:val="20"/>
          <w:szCs w:val="20"/>
          <w:highlight w:val="yellow"/>
          <w:u w:val="single"/>
          <w:lang w:val="en-GB"/>
        </w:rPr>
        <w:t>Highlighted words are the slight variations in each prompt</w:t>
      </w:r>
    </w:p>
    <w:p w14:paraId="753C3DAF" w14:textId="43223DB6" w:rsidR="00C37E73" w:rsidRDefault="00C37E73" w:rsidP="007A6EFF">
      <w:pPr>
        <w:rPr>
          <w:sz w:val="28"/>
          <w:szCs w:val="28"/>
          <w:lang w:val="en-GB"/>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xml:space="preserve">. </w:t>
      </w:r>
      <w:r w:rsidRPr="00C37E73">
        <w:rPr>
          <w:sz w:val="28"/>
          <w:szCs w:val="28"/>
          <w:highlight w:val="yellow"/>
        </w:rPr>
        <w:t>Let it</w:t>
      </w:r>
      <w:r w:rsidR="00473F3A">
        <w:rPr>
          <w:sz w:val="28"/>
          <w:szCs w:val="28"/>
          <w:highlight w:val="yellow"/>
        </w:rPr>
        <w:t xml:space="preserve"> be</w:t>
      </w:r>
      <w:r w:rsidRPr="00C37E73">
        <w:rPr>
          <w:sz w:val="28"/>
          <w:szCs w:val="28"/>
          <w:highlight w:val="yellow"/>
        </w:rPr>
        <w:t xml:space="preserve"> delimited by triple backticks</w:t>
      </w:r>
      <w:r w:rsidRPr="00C37E73">
        <w:rPr>
          <w:sz w:val="28"/>
          <w:szCs w:val="28"/>
        </w:rPr>
        <w:t>, in at most 70 words.</w:t>
      </w:r>
    </w:p>
    <w:p w14:paraId="27791785" w14:textId="22781EA4" w:rsidR="007A6EFF" w:rsidRDefault="007A6EFF" w:rsidP="007A6EFF">
      <w:pPr>
        <w:rPr>
          <w:sz w:val="28"/>
          <w:szCs w:val="28"/>
          <w:lang w:val="en-GB"/>
        </w:rPr>
      </w:pPr>
      <w:r w:rsidRPr="007A6EFF">
        <w:rPr>
          <w:sz w:val="28"/>
          <w:szCs w:val="28"/>
          <w:lang w:val="en-GB"/>
        </w:rPr>
        <w:t>Analyse the sentiment of this text and identify if it contains any information that should be verified. Indicate if it invokes specific emotions in readers and whether it may be emotionally manipulative. Your task is to give an output as if you were generating a short summary of a product \ review of an application that is available on play store. In at most 70 words.</w:t>
      </w:r>
    </w:p>
    <w:p w14:paraId="1C84BC63" w14:textId="36613FBC" w:rsidR="007A6EFF" w:rsidRDefault="007A6EFF" w:rsidP="007A6EFF">
      <w:pPr>
        <w:rPr>
          <w:sz w:val="28"/>
          <w:szCs w:val="28"/>
          <w:lang w:val="en-GB"/>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yaml</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In at most 70 words.</w:t>
      </w:r>
    </w:p>
    <w:p w14:paraId="322D3994" w14:textId="52CD51E1" w:rsidR="007A6EFF" w:rsidRDefault="007A6EFF" w:rsidP="007A6EFF">
      <w:pPr>
        <w:rPr>
          <w:sz w:val="28"/>
          <w:szCs w:val="28"/>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yaml</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xml:space="preserve">. In at most </w:t>
      </w:r>
      <w:r w:rsidRPr="007A6EFF">
        <w:rPr>
          <w:sz w:val="28"/>
          <w:szCs w:val="28"/>
          <w:highlight w:val="yellow"/>
        </w:rPr>
        <w:t>100</w:t>
      </w:r>
      <w:r w:rsidRPr="007A6EFF">
        <w:rPr>
          <w:sz w:val="28"/>
          <w:szCs w:val="28"/>
        </w:rPr>
        <w:t xml:space="preserve"> words.</w:t>
      </w:r>
    </w:p>
    <w:p w14:paraId="4FF13F39" w14:textId="135E8583" w:rsidR="007A6EFF" w:rsidRDefault="007A6EFF" w:rsidP="007A6EFF">
      <w:pPr>
        <w:rPr>
          <w:sz w:val="28"/>
          <w:szCs w:val="28"/>
        </w:rPr>
      </w:pPr>
      <w:proofErr w:type="spellStart"/>
      <w:r w:rsidRPr="007A6EFF">
        <w:rPr>
          <w:sz w:val="28"/>
          <w:szCs w:val="28"/>
        </w:rPr>
        <w:t>Analyze</w:t>
      </w:r>
      <w:proofErr w:type="spellEnd"/>
      <w:r w:rsidRPr="007A6EFF">
        <w:rPr>
          <w:sz w:val="28"/>
          <w:szCs w:val="28"/>
        </w:rPr>
        <w:t xml:space="preserve"> the sentiment of this text and identify if it contains any information that should be verified. Indicate if it invokes specific emotions in readers and whether it may be emotionally manipulative. Your task is to give a </w:t>
      </w:r>
      <w:proofErr w:type="spellStart"/>
      <w:r w:rsidRPr="007A6EFF">
        <w:rPr>
          <w:sz w:val="28"/>
          <w:szCs w:val="28"/>
          <w:highlight w:val="yellow"/>
        </w:rPr>
        <w:t>vbnet</w:t>
      </w:r>
      <w:proofErr w:type="spellEnd"/>
      <w:r w:rsidRPr="007A6EFF">
        <w:rPr>
          <w:sz w:val="28"/>
          <w:szCs w:val="28"/>
        </w:rPr>
        <w:t xml:space="preserve"> output as if you were generating a short summary of a product \ review of an application that is available on </w:t>
      </w:r>
      <w:proofErr w:type="spellStart"/>
      <w:r w:rsidRPr="007A6EFF">
        <w:rPr>
          <w:sz w:val="28"/>
          <w:szCs w:val="28"/>
        </w:rPr>
        <w:t>playstore</w:t>
      </w:r>
      <w:proofErr w:type="spellEnd"/>
      <w:r w:rsidRPr="007A6EFF">
        <w:rPr>
          <w:sz w:val="28"/>
          <w:szCs w:val="28"/>
        </w:rPr>
        <w:t xml:space="preserve">. In at most </w:t>
      </w:r>
      <w:r w:rsidRPr="007A6EFF">
        <w:rPr>
          <w:sz w:val="28"/>
          <w:szCs w:val="28"/>
          <w:highlight w:val="yellow"/>
        </w:rPr>
        <w:t>100</w:t>
      </w:r>
      <w:r w:rsidRPr="007A6EFF">
        <w:rPr>
          <w:sz w:val="28"/>
          <w:szCs w:val="28"/>
        </w:rPr>
        <w:t xml:space="preserve"> words.</w:t>
      </w:r>
    </w:p>
    <w:p w14:paraId="453C4050" w14:textId="77777777" w:rsidR="00C37E73" w:rsidRDefault="00C37E73" w:rsidP="007A6EFF">
      <w:pPr>
        <w:rPr>
          <w:sz w:val="28"/>
          <w:szCs w:val="28"/>
        </w:rPr>
      </w:pPr>
    </w:p>
    <w:p w14:paraId="3925DD7F" w14:textId="77777777" w:rsidR="00C37E73" w:rsidRDefault="00C37E73" w:rsidP="007A6EFF">
      <w:pPr>
        <w:rPr>
          <w:sz w:val="28"/>
          <w:szCs w:val="28"/>
        </w:rPr>
      </w:pPr>
    </w:p>
    <w:p w14:paraId="68389D2B" w14:textId="77777777" w:rsidR="00C37E73" w:rsidRDefault="00C37E73" w:rsidP="007A6EFF">
      <w:pPr>
        <w:rPr>
          <w:sz w:val="28"/>
          <w:szCs w:val="28"/>
        </w:rPr>
      </w:pPr>
    </w:p>
    <w:p w14:paraId="16F1873E" w14:textId="77777777" w:rsidR="00C37E73" w:rsidRDefault="00C37E73" w:rsidP="007A6EFF">
      <w:pPr>
        <w:rPr>
          <w:sz w:val="28"/>
          <w:szCs w:val="28"/>
        </w:rPr>
      </w:pPr>
    </w:p>
    <w:p w14:paraId="43739204" w14:textId="7311AD6E"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spaced </w:t>
      </w:r>
      <w:proofErr w:type="spellStart"/>
      <w:r w:rsidRPr="00C37E73">
        <w:rPr>
          <w:sz w:val="28"/>
          <w:szCs w:val="28"/>
        </w:rPr>
        <w:t>yaml</w:t>
      </w:r>
      <w:proofErr w:type="spellEnd"/>
      <w:r w:rsidRPr="00C37E73">
        <w:rPr>
          <w:sz w:val="28"/>
          <w:szCs w:val="28"/>
        </w:rPr>
        <w:t xml:space="preserve"> output (without the coding window) under these headings: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2D5198E1" w14:textId="77777777" w:rsidR="00C37E73" w:rsidRDefault="00C37E73" w:rsidP="007A6EFF">
      <w:pPr>
        <w:rPr>
          <w:sz w:val="28"/>
          <w:szCs w:val="28"/>
        </w:rPr>
      </w:pPr>
    </w:p>
    <w:p w14:paraId="1D94532F" w14:textId="52AF6F51"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to the left</w:t>
      </w:r>
      <w:r w:rsidRPr="00C37E73">
        <w:rPr>
          <w:sz w:val="28"/>
          <w:szCs w:val="28"/>
        </w:rPr>
        <w:t xml:space="preserve">: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0DF758DD" w14:textId="77777777" w:rsidR="00C37E73" w:rsidRDefault="00C37E73" w:rsidP="007A6EFF">
      <w:pPr>
        <w:rPr>
          <w:sz w:val="28"/>
          <w:szCs w:val="28"/>
        </w:rPr>
      </w:pPr>
    </w:p>
    <w:p w14:paraId="061A6BD2" w14:textId="607B7098"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 xml:space="preserve">with these headings to the left of the description they </w:t>
      </w:r>
      <w:proofErr w:type="gramStart"/>
      <w:r w:rsidRPr="00C37E73">
        <w:rPr>
          <w:sz w:val="28"/>
          <w:szCs w:val="28"/>
          <w:highlight w:val="yellow"/>
        </w:rPr>
        <w:t>give</w:t>
      </w:r>
      <w:r w:rsidRPr="00C37E73">
        <w:rPr>
          <w:sz w:val="28"/>
          <w:szCs w:val="28"/>
        </w:rPr>
        <w:t>:</w:t>
      </w:r>
      <w:proofErr w:type="gramEnd"/>
      <w:r w:rsidRPr="00C37E73">
        <w:rPr>
          <w:sz w:val="28"/>
          <w:szCs w:val="28"/>
        </w:rPr>
        <w:t xml:space="preserve"> Sentiment, Summary, Emotions, </w:t>
      </w:r>
      <w:proofErr w:type="spellStart"/>
      <w:r w:rsidRPr="00C37E73">
        <w:rPr>
          <w:sz w:val="28"/>
          <w:szCs w:val="28"/>
        </w:rPr>
        <w:t>Verification_Needed</w:t>
      </w:r>
      <w:proofErr w:type="spellEnd"/>
      <w:r w:rsidRPr="00C37E73">
        <w:rPr>
          <w:sz w:val="28"/>
          <w:szCs w:val="28"/>
        </w:rPr>
        <w:t xml:space="preserve">, Manipulative,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2F0B37E7" w14:textId="77777777" w:rsidR="00C37E73" w:rsidRDefault="00C37E73" w:rsidP="007A6EFF">
      <w:pPr>
        <w:rPr>
          <w:sz w:val="28"/>
          <w:szCs w:val="28"/>
        </w:rPr>
      </w:pPr>
    </w:p>
    <w:p w14:paraId="20D3914C" w14:textId="77777777" w:rsidR="00C37E73" w:rsidRDefault="00C37E73" w:rsidP="007A6EFF">
      <w:pPr>
        <w:rPr>
          <w:sz w:val="28"/>
          <w:szCs w:val="28"/>
        </w:rPr>
      </w:pPr>
    </w:p>
    <w:p w14:paraId="31F91CE6" w14:textId="77777777" w:rsidR="00C37E73" w:rsidRDefault="00C37E73" w:rsidP="007A6EFF">
      <w:pPr>
        <w:rPr>
          <w:sz w:val="28"/>
          <w:szCs w:val="28"/>
        </w:rPr>
      </w:pPr>
    </w:p>
    <w:p w14:paraId="0C86D281" w14:textId="77777777" w:rsidR="00C37E73" w:rsidRDefault="00C37E73" w:rsidP="007A6EFF">
      <w:pPr>
        <w:rPr>
          <w:sz w:val="28"/>
          <w:szCs w:val="28"/>
        </w:rPr>
      </w:pPr>
    </w:p>
    <w:p w14:paraId="439DE79B" w14:textId="77777777" w:rsidR="00C37E73" w:rsidRDefault="00C37E73" w:rsidP="007A6EFF">
      <w:pPr>
        <w:rPr>
          <w:sz w:val="28"/>
          <w:szCs w:val="28"/>
        </w:rPr>
      </w:pPr>
    </w:p>
    <w:p w14:paraId="4698385D" w14:textId="0218AA2B" w:rsidR="00C37E73" w:rsidRDefault="00C37E73" w:rsidP="007A6EFF">
      <w:pPr>
        <w:rPr>
          <w:sz w:val="28"/>
          <w:szCs w:val="28"/>
        </w:rPr>
      </w:pPr>
      <w:proofErr w:type="spellStart"/>
      <w:r w:rsidRPr="00C37E73">
        <w:rPr>
          <w:sz w:val="28"/>
          <w:szCs w:val="28"/>
        </w:rPr>
        <w:lastRenderedPageBreak/>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spaced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being like this</w:t>
      </w:r>
      <w:r w:rsidRPr="00C37E73">
        <w:rPr>
          <w:sz w:val="28"/>
          <w:szCs w:val="28"/>
        </w:rPr>
        <w:t xml:space="preserve">: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55382BA6" w14:textId="77777777" w:rsidR="00C37E73" w:rsidRDefault="00C37E73" w:rsidP="007A6EFF">
      <w:pPr>
        <w:rPr>
          <w:sz w:val="28"/>
          <w:szCs w:val="28"/>
        </w:rPr>
      </w:pPr>
    </w:p>
    <w:p w14:paraId="7DDD03AA" w14:textId="0F5FEE7A"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descriptive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headings(spaced) being like this</w:t>
      </w:r>
      <w:r w:rsidRPr="00C37E73">
        <w:rPr>
          <w:sz w:val="28"/>
          <w:szCs w:val="28"/>
        </w:rPr>
        <w:t xml:space="preserve">: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07F556EB" w14:textId="17F02266"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spaced descriptive </w:t>
      </w:r>
      <w:proofErr w:type="spellStart"/>
      <w:r w:rsidRPr="00C37E73">
        <w:rPr>
          <w:sz w:val="28"/>
          <w:szCs w:val="28"/>
        </w:rPr>
        <w:t>yaml</w:t>
      </w:r>
      <w:proofErr w:type="spellEnd"/>
      <w:r w:rsidRPr="00C37E73">
        <w:rPr>
          <w:sz w:val="28"/>
          <w:szCs w:val="28"/>
        </w:rPr>
        <w:t xml:space="preserve"> output (without the coding window) </w:t>
      </w:r>
      <w:r w:rsidRPr="00C37E73">
        <w:rPr>
          <w:sz w:val="28"/>
          <w:szCs w:val="28"/>
          <w:highlight w:val="yellow"/>
        </w:rPr>
        <w:t>with these headings being like this</w:t>
      </w:r>
      <w:r w:rsidRPr="00C37E73">
        <w:rPr>
          <w:sz w:val="28"/>
          <w:szCs w:val="28"/>
        </w:rPr>
        <w:t xml:space="preserve">: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400374B3" w14:textId="5FA0CD91" w:rsidR="00C37E73" w:rsidRDefault="00C37E73" w:rsidP="007A6EFF">
      <w:pPr>
        <w:rPr>
          <w:sz w:val="28"/>
          <w:szCs w:val="28"/>
        </w:rPr>
      </w:pPr>
      <w:proofErr w:type="spellStart"/>
      <w:r w:rsidRPr="00C37E73">
        <w:rPr>
          <w:sz w:val="28"/>
          <w:szCs w:val="28"/>
        </w:rPr>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w:t>
      </w:r>
      <w:r w:rsidRPr="00C37E73">
        <w:rPr>
          <w:sz w:val="28"/>
          <w:szCs w:val="28"/>
          <w:highlight w:val="yellow"/>
        </w:rPr>
        <w:t xml:space="preserve">1-line spaced </w:t>
      </w:r>
      <w:proofErr w:type="spellStart"/>
      <w:r w:rsidRPr="00C37E73">
        <w:rPr>
          <w:sz w:val="28"/>
          <w:szCs w:val="28"/>
          <w:highlight w:val="yellow"/>
        </w:rPr>
        <w:t>yaml</w:t>
      </w:r>
      <w:proofErr w:type="spellEnd"/>
      <w:r w:rsidRPr="00C37E73">
        <w:rPr>
          <w:sz w:val="28"/>
          <w:szCs w:val="28"/>
          <w:highlight w:val="yellow"/>
        </w:rPr>
        <w:t xml:space="preserve"> output</w:t>
      </w:r>
      <w:r w:rsidRPr="00C37E73">
        <w:rPr>
          <w:sz w:val="28"/>
          <w:szCs w:val="28"/>
        </w:rPr>
        <w:t xml:space="preserve"> (without the coding window) </w:t>
      </w:r>
      <w:r w:rsidRPr="00C37E73">
        <w:rPr>
          <w:sz w:val="28"/>
          <w:szCs w:val="28"/>
          <w:highlight w:val="yellow"/>
        </w:rPr>
        <w:t>with the headings being like this</w:t>
      </w:r>
      <w:r w:rsidRPr="00C37E73">
        <w:rPr>
          <w:sz w:val="28"/>
          <w:szCs w:val="28"/>
        </w:rPr>
        <w:t xml:space="preserve">: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as if you were generating a short summary of a product \ review of an application that is available on </w:t>
      </w:r>
      <w:proofErr w:type="spellStart"/>
      <w:r w:rsidRPr="00C37E73">
        <w:rPr>
          <w:sz w:val="28"/>
          <w:szCs w:val="28"/>
        </w:rPr>
        <w:t>playstore</w:t>
      </w:r>
      <w:proofErr w:type="spellEnd"/>
      <w:r w:rsidRPr="00C37E73">
        <w:rPr>
          <w:sz w:val="28"/>
          <w:szCs w:val="28"/>
        </w:rPr>
        <w:t>. In at most 100 words.</w:t>
      </w:r>
    </w:p>
    <w:p w14:paraId="5CD43DFD" w14:textId="3DDB3967" w:rsidR="00C37E73" w:rsidRDefault="00C37E73" w:rsidP="007A6EFF">
      <w:pPr>
        <w:rPr>
          <w:sz w:val="28"/>
          <w:szCs w:val="28"/>
        </w:rPr>
      </w:pPr>
      <w:proofErr w:type="spellStart"/>
      <w:r w:rsidRPr="00C37E73">
        <w:rPr>
          <w:sz w:val="28"/>
          <w:szCs w:val="28"/>
        </w:rPr>
        <w:lastRenderedPageBreak/>
        <w:t>Analyze</w:t>
      </w:r>
      <w:proofErr w:type="spellEnd"/>
      <w:r w:rsidRPr="00C37E73">
        <w:rPr>
          <w:sz w:val="28"/>
          <w:szCs w:val="28"/>
        </w:rPr>
        <w:t xml:space="preserve"> the sentiment of this text and identify if it contains any information that should be verified. Indicate if it invokes specific emotions in readers and whether it may be emotionally manipulative. Your task is to give a 1-line spaced </w:t>
      </w:r>
      <w:proofErr w:type="spellStart"/>
      <w:r w:rsidRPr="00C37E73">
        <w:rPr>
          <w:sz w:val="28"/>
          <w:szCs w:val="28"/>
        </w:rPr>
        <w:t>yaml</w:t>
      </w:r>
      <w:proofErr w:type="spellEnd"/>
      <w:r w:rsidRPr="00C37E73">
        <w:rPr>
          <w:sz w:val="28"/>
          <w:szCs w:val="28"/>
        </w:rPr>
        <w:t xml:space="preserve"> output (without the coding window) with the headings being like this: </w:t>
      </w:r>
      <w:proofErr w:type="spellStart"/>
      <w:proofErr w:type="gramStart"/>
      <w:r w:rsidRPr="00C37E73">
        <w:rPr>
          <w:sz w:val="28"/>
          <w:szCs w:val="28"/>
        </w:rPr>
        <w:t>Sentiment:xx</w:t>
      </w:r>
      <w:proofErr w:type="spellEnd"/>
      <w:proofErr w:type="gramEnd"/>
      <w:r w:rsidRPr="00C37E73">
        <w:rPr>
          <w:sz w:val="28"/>
          <w:szCs w:val="28"/>
        </w:rPr>
        <w:t xml:space="preserve">, </w:t>
      </w:r>
      <w:proofErr w:type="spellStart"/>
      <w:r w:rsidRPr="00C37E73">
        <w:rPr>
          <w:sz w:val="28"/>
          <w:szCs w:val="28"/>
        </w:rPr>
        <w:t>Summary:xx</w:t>
      </w:r>
      <w:proofErr w:type="spellEnd"/>
      <w:r w:rsidRPr="00C37E73">
        <w:rPr>
          <w:sz w:val="28"/>
          <w:szCs w:val="28"/>
        </w:rPr>
        <w:t xml:space="preserve">, </w:t>
      </w:r>
      <w:proofErr w:type="spellStart"/>
      <w:r w:rsidRPr="00C37E73">
        <w:rPr>
          <w:sz w:val="28"/>
          <w:szCs w:val="28"/>
        </w:rPr>
        <w:t>Emotions:xx</w:t>
      </w:r>
      <w:proofErr w:type="spellEnd"/>
      <w:r w:rsidRPr="00C37E73">
        <w:rPr>
          <w:sz w:val="28"/>
          <w:szCs w:val="28"/>
        </w:rPr>
        <w:t xml:space="preserve">, </w:t>
      </w:r>
      <w:proofErr w:type="spellStart"/>
      <w:r w:rsidRPr="00C37E73">
        <w:rPr>
          <w:sz w:val="28"/>
          <w:szCs w:val="28"/>
        </w:rPr>
        <w:t>Verification_Needed:xx</w:t>
      </w:r>
      <w:proofErr w:type="spellEnd"/>
      <w:r w:rsidRPr="00C37E73">
        <w:rPr>
          <w:sz w:val="28"/>
          <w:szCs w:val="28"/>
        </w:rPr>
        <w:t xml:space="preserve">, </w:t>
      </w:r>
      <w:proofErr w:type="spellStart"/>
      <w:r w:rsidRPr="00C37E73">
        <w:rPr>
          <w:sz w:val="28"/>
          <w:szCs w:val="28"/>
        </w:rPr>
        <w:t>Manipulative:xx</w:t>
      </w:r>
      <w:proofErr w:type="spellEnd"/>
      <w:r w:rsidRPr="00C37E73">
        <w:rPr>
          <w:sz w:val="28"/>
          <w:szCs w:val="28"/>
        </w:rPr>
        <w:t xml:space="preserve">, </w:t>
      </w:r>
      <w:r w:rsidRPr="009F5BB8">
        <w:rPr>
          <w:sz w:val="28"/>
          <w:szCs w:val="28"/>
          <w:highlight w:val="yellow"/>
        </w:rPr>
        <w:t>as if you were generating a in at most 100 words summary</w:t>
      </w:r>
      <w:r w:rsidRPr="00C37E73">
        <w:rPr>
          <w:sz w:val="28"/>
          <w:szCs w:val="28"/>
        </w:rPr>
        <w:t xml:space="preserve"> of a product \ review of an application that is available on </w:t>
      </w:r>
      <w:proofErr w:type="spellStart"/>
      <w:r w:rsidRPr="00C37E73">
        <w:rPr>
          <w:sz w:val="28"/>
          <w:szCs w:val="28"/>
        </w:rPr>
        <w:t>playstore</w:t>
      </w:r>
      <w:proofErr w:type="spellEnd"/>
      <w:r w:rsidRPr="00C37E73">
        <w:rPr>
          <w:sz w:val="28"/>
          <w:szCs w:val="28"/>
        </w:rPr>
        <w:t>.</w:t>
      </w:r>
    </w:p>
    <w:p w14:paraId="40CCF91E" w14:textId="6DD24FC9"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1-line spaced </w:t>
      </w:r>
      <w:proofErr w:type="spellStart"/>
      <w:r w:rsidRPr="009F5BB8">
        <w:rPr>
          <w:sz w:val="28"/>
          <w:szCs w:val="28"/>
          <w:highlight w:val="yellow"/>
        </w:rPr>
        <w:t>vbnet</w:t>
      </w:r>
      <w:proofErr w:type="spellEnd"/>
      <w:r w:rsidRPr="009F5BB8">
        <w:rPr>
          <w:sz w:val="28"/>
          <w:szCs w:val="28"/>
          <w:highlight w:val="yellow"/>
        </w:rPr>
        <w:t xml:space="preserve"> output</w:t>
      </w:r>
      <w:r w:rsidRPr="009F5BB8">
        <w:rPr>
          <w:sz w:val="28"/>
          <w:szCs w:val="28"/>
        </w:rPr>
        <w:t xml:space="preserve"> (without the coding window) with the headings being like this: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r>
        <w:rPr>
          <w:sz w:val="28"/>
          <w:szCs w:val="28"/>
        </w:rPr>
        <w:tab/>
      </w:r>
    </w:p>
    <w:p w14:paraId="5A51D806" w14:textId="682ACA92"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new line spaced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483389AB" w14:textId="64196266"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one line spaced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5398F95E" w14:textId="77777777" w:rsidR="009F5BB8" w:rsidRDefault="009F5BB8" w:rsidP="009F5BB8">
      <w:pPr>
        <w:tabs>
          <w:tab w:val="left" w:pos="1275"/>
        </w:tabs>
        <w:rPr>
          <w:sz w:val="28"/>
          <w:szCs w:val="28"/>
        </w:rPr>
      </w:pPr>
    </w:p>
    <w:p w14:paraId="14A2C03C" w14:textId="39F3F61B" w:rsidR="009F5BB8" w:rsidRDefault="009F5BB8" w:rsidP="009F5BB8">
      <w:pPr>
        <w:tabs>
          <w:tab w:val="left" w:pos="1275"/>
        </w:tabs>
        <w:rPr>
          <w:sz w:val="28"/>
          <w:szCs w:val="28"/>
        </w:rPr>
      </w:pPr>
      <w:proofErr w:type="spellStart"/>
      <w:r w:rsidRPr="009F5BB8">
        <w:rPr>
          <w:sz w:val="28"/>
          <w:szCs w:val="28"/>
        </w:rPr>
        <w:lastRenderedPageBreak/>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one line spacing </w:t>
      </w:r>
      <w:proofErr w:type="spellStart"/>
      <w:r w:rsidRPr="009F5BB8">
        <w:rPr>
          <w:sz w:val="28"/>
          <w:szCs w:val="28"/>
          <w:highlight w:val="yellow"/>
        </w:rPr>
        <w:t>yaml</w:t>
      </w:r>
      <w:proofErr w:type="spellEnd"/>
      <w:r w:rsidRPr="009F5BB8">
        <w:rPr>
          <w:sz w:val="28"/>
          <w:szCs w:val="28"/>
          <w:highlight w:val="yellow"/>
        </w:rPr>
        <w:t xml:space="preserve"> output</w:t>
      </w:r>
      <w:r w:rsidRPr="009F5BB8">
        <w:rPr>
          <w:sz w:val="28"/>
          <w:szCs w:val="28"/>
        </w:rPr>
        <w:t xml:space="preserve"> (without the coding window) with these headings: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4D1E32D1" w14:textId="29E5F8FE"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w:t>
      </w:r>
      <w:proofErr w:type="spellStart"/>
      <w:r w:rsidRPr="009F5BB8">
        <w:rPr>
          <w:sz w:val="28"/>
          <w:szCs w:val="28"/>
          <w:highlight w:val="yellow"/>
        </w:rPr>
        <w:t>yaml</w:t>
      </w:r>
      <w:proofErr w:type="spellEnd"/>
      <w:r w:rsidRPr="009F5BB8">
        <w:rPr>
          <w:sz w:val="28"/>
          <w:szCs w:val="28"/>
          <w:highlight w:val="yellow"/>
        </w:rPr>
        <w:t xml:space="preserve"> output (without the coding window) having these headings</w:t>
      </w:r>
      <w:r w:rsidRPr="009F5BB8">
        <w:rPr>
          <w:sz w:val="28"/>
          <w:szCs w:val="28"/>
        </w:rPr>
        <w:t xml:space="preserve">: </w:t>
      </w:r>
      <w:proofErr w:type="spellStart"/>
      <w:proofErr w:type="gramStart"/>
      <w:r w:rsidRPr="009F5BB8">
        <w:rPr>
          <w:sz w:val="28"/>
          <w:szCs w:val="28"/>
        </w:rPr>
        <w:t>Sentiment:xx</w:t>
      </w:r>
      <w:proofErr w:type="spellEnd"/>
      <w:proofErr w:type="gramEnd"/>
      <w:r w:rsidRPr="009F5BB8">
        <w:rPr>
          <w:sz w:val="28"/>
          <w:szCs w:val="28"/>
        </w:rPr>
        <w:t xml:space="preserve">, </w:t>
      </w:r>
      <w:proofErr w:type="spellStart"/>
      <w:r w:rsidRPr="009F5BB8">
        <w:rPr>
          <w:sz w:val="28"/>
          <w:szCs w:val="28"/>
        </w:rPr>
        <w:t>Summary:xx</w:t>
      </w:r>
      <w:proofErr w:type="spellEnd"/>
      <w:r w:rsidRPr="009F5BB8">
        <w:rPr>
          <w:sz w:val="28"/>
          <w:szCs w:val="28"/>
        </w:rPr>
        <w:t xml:space="preserve">, </w:t>
      </w:r>
      <w:proofErr w:type="spellStart"/>
      <w:r w:rsidRPr="009F5BB8">
        <w:rPr>
          <w:sz w:val="28"/>
          <w:szCs w:val="28"/>
        </w:rPr>
        <w:t>Emotions:xx</w:t>
      </w:r>
      <w:proofErr w:type="spellEnd"/>
      <w:r w:rsidRPr="009F5BB8">
        <w:rPr>
          <w:sz w:val="28"/>
          <w:szCs w:val="28"/>
        </w:rPr>
        <w:t xml:space="preserve">, </w:t>
      </w:r>
      <w:proofErr w:type="spellStart"/>
      <w:r w:rsidRPr="009F5BB8">
        <w:rPr>
          <w:sz w:val="28"/>
          <w:szCs w:val="28"/>
        </w:rPr>
        <w:t>Verification_Needed:xx</w:t>
      </w:r>
      <w:proofErr w:type="spellEnd"/>
      <w:r w:rsidRPr="009F5BB8">
        <w:rPr>
          <w:sz w:val="28"/>
          <w:szCs w:val="28"/>
        </w:rPr>
        <w:t xml:space="preserve">, </w:t>
      </w:r>
      <w:proofErr w:type="spellStart"/>
      <w:r w:rsidRPr="009F5BB8">
        <w:rPr>
          <w:sz w:val="28"/>
          <w:szCs w:val="28"/>
        </w:rPr>
        <w:t>Manipulative:xx</w:t>
      </w:r>
      <w:proofErr w:type="spellEnd"/>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2360F618" w14:textId="5400EEDF"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r w:rsidRPr="009F5BB8">
        <w:rPr>
          <w:sz w:val="28"/>
          <w:szCs w:val="28"/>
          <w:highlight w:val="yellow"/>
        </w:rPr>
        <w:t xml:space="preserve">a spaced </w:t>
      </w:r>
      <w:proofErr w:type="spellStart"/>
      <w:r w:rsidRPr="009F5BB8">
        <w:rPr>
          <w:sz w:val="28"/>
          <w:szCs w:val="28"/>
          <w:highlight w:val="yellow"/>
        </w:rPr>
        <w:t>yaml</w:t>
      </w:r>
      <w:proofErr w:type="spellEnd"/>
      <w:r w:rsidRPr="009F5BB8">
        <w:rPr>
          <w:sz w:val="28"/>
          <w:szCs w:val="28"/>
          <w:highlight w:val="yellow"/>
        </w:rPr>
        <w:t xml:space="preserve"> output (without the coding window) with these headings</w:t>
      </w:r>
      <w:r w:rsidRPr="009F5BB8">
        <w:rPr>
          <w:sz w:val="28"/>
          <w:szCs w:val="28"/>
        </w:rPr>
        <w:t xml:space="preserve">: </w:t>
      </w:r>
      <w:proofErr w:type="gramStart"/>
      <w:r w:rsidRPr="009F5BB8">
        <w:rPr>
          <w:sz w:val="28"/>
          <w:szCs w:val="28"/>
        </w:rPr>
        <w:t>Sentiment:,</w:t>
      </w:r>
      <w:proofErr w:type="gramEnd"/>
      <w:r w:rsidRPr="009F5BB8">
        <w:rPr>
          <w:sz w:val="28"/>
          <w:szCs w:val="28"/>
        </w:rPr>
        <w:t xml:space="preserve"> Summary:, Emotions:, </w:t>
      </w:r>
      <w:proofErr w:type="spellStart"/>
      <w:r w:rsidRPr="009F5BB8">
        <w:rPr>
          <w:sz w:val="28"/>
          <w:szCs w:val="28"/>
        </w:rPr>
        <w:t>Verification_Needed</w:t>
      </w:r>
      <w:proofErr w:type="spellEnd"/>
      <w:r w:rsidRPr="009F5BB8">
        <w:rPr>
          <w:sz w:val="28"/>
          <w:szCs w:val="28"/>
        </w:rPr>
        <w:t xml:space="preserve">:, Manipulative:,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044CE03C" w14:textId="04EE2471" w:rsidR="009F5BB8" w:rsidRDefault="009F5BB8" w:rsidP="009F5BB8">
      <w:pPr>
        <w:tabs>
          <w:tab w:val="left" w:pos="1275"/>
        </w:tabs>
        <w:rPr>
          <w:sz w:val="28"/>
          <w:szCs w:val="28"/>
        </w:rPr>
      </w:pPr>
      <w:proofErr w:type="spellStart"/>
      <w:r w:rsidRPr="009F5BB8">
        <w:rPr>
          <w:sz w:val="28"/>
          <w:szCs w:val="28"/>
        </w:rPr>
        <w:t>Analyze</w:t>
      </w:r>
      <w:proofErr w:type="spellEnd"/>
      <w:r w:rsidRPr="009F5BB8">
        <w:rPr>
          <w:sz w:val="28"/>
          <w:szCs w:val="28"/>
        </w:rPr>
        <w:t xml:space="preserve"> the sentiment of this text and identify if it contains any information that should be verified. Indicate if it invokes specific emotions in readers and whether it may be emotionally manipulative. Your task is to give </w:t>
      </w:r>
      <w:proofErr w:type="gramStart"/>
      <w:r w:rsidRPr="009F5BB8">
        <w:rPr>
          <w:sz w:val="28"/>
          <w:szCs w:val="28"/>
          <w:highlight w:val="yellow"/>
        </w:rPr>
        <w:t>a</w:t>
      </w:r>
      <w:proofErr w:type="gramEnd"/>
      <w:r w:rsidRPr="009F5BB8">
        <w:rPr>
          <w:sz w:val="28"/>
          <w:szCs w:val="28"/>
          <w:highlight w:val="yellow"/>
        </w:rPr>
        <w:t xml:space="preserve"> easy to read and understand output</w:t>
      </w:r>
      <w:r w:rsidRPr="009F5BB8">
        <w:rPr>
          <w:sz w:val="28"/>
          <w:szCs w:val="28"/>
        </w:rPr>
        <w:t xml:space="preserve"> as if you were generating a short summary of a product \ review of an application that is available on </w:t>
      </w:r>
      <w:proofErr w:type="spellStart"/>
      <w:r w:rsidRPr="009F5BB8">
        <w:rPr>
          <w:sz w:val="28"/>
          <w:szCs w:val="28"/>
        </w:rPr>
        <w:t>playstore</w:t>
      </w:r>
      <w:proofErr w:type="spellEnd"/>
      <w:r w:rsidRPr="009F5BB8">
        <w:rPr>
          <w:sz w:val="28"/>
          <w:szCs w:val="28"/>
        </w:rPr>
        <w:t>. In at most 100 words.</w:t>
      </w:r>
    </w:p>
    <w:p w14:paraId="18D3D52C" w14:textId="77777777" w:rsidR="009E2232" w:rsidRDefault="009E2232" w:rsidP="009F5BB8">
      <w:pPr>
        <w:tabs>
          <w:tab w:val="left" w:pos="1275"/>
        </w:tabs>
        <w:rPr>
          <w:sz w:val="28"/>
          <w:szCs w:val="28"/>
        </w:rPr>
      </w:pPr>
    </w:p>
    <w:p w14:paraId="61C0C947" w14:textId="7C03E6C0" w:rsidR="009E2232" w:rsidRDefault="009E2232" w:rsidP="009F5BB8">
      <w:pPr>
        <w:tabs>
          <w:tab w:val="left" w:pos="1275"/>
        </w:tabs>
        <w:rPr>
          <w:sz w:val="28"/>
          <w:szCs w:val="28"/>
        </w:rPr>
      </w:pPr>
    </w:p>
    <w:p w14:paraId="07B2DB38" w14:textId="77777777" w:rsidR="009E2232" w:rsidRDefault="009E2232" w:rsidP="009F5BB8">
      <w:pPr>
        <w:tabs>
          <w:tab w:val="left" w:pos="1275"/>
        </w:tabs>
        <w:rPr>
          <w:sz w:val="28"/>
          <w:szCs w:val="28"/>
        </w:rPr>
      </w:pPr>
    </w:p>
    <w:p w14:paraId="10F7A578" w14:textId="77777777" w:rsidR="009E2232" w:rsidRDefault="009E2232" w:rsidP="009F5BB8">
      <w:pPr>
        <w:tabs>
          <w:tab w:val="left" w:pos="1275"/>
        </w:tabs>
        <w:rPr>
          <w:sz w:val="28"/>
          <w:szCs w:val="28"/>
        </w:rPr>
      </w:pPr>
    </w:p>
    <w:p w14:paraId="1D73E9EB" w14:textId="23F24E17" w:rsidR="009E2232" w:rsidRPr="009E2232" w:rsidRDefault="009E2232" w:rsidP="009F5BB8">
      <w:pPr>
        <w:tabs>
          <w:tab w:val="left" w:pos="1275"/>
        </w:tabs>
        <w:rPr>
          <w:b/>
          <w:bCs/>
          <w:sz w:val="28"/>
          <w:szCs w:val="28"/>
          <w:u w:val="single"/>
        </w:rPr>
      </w:pPr>
      <w:r w:rsidRPr="009E2232">
        <w:rPr>
          <w:b/>
          <w:bCs/>
          <w:sz w:val="28"/>
          <w:szCs w:val="28"/>
          <w:u w:val="single"/>
        </w:rPr>
        <w:lastRenderedPageBreak/>
        <w:t>Finalised prompt</w:t>
      </w:r>
    </w:p>
    <w:p w14:paraId="29093641" w14:textId="796F4B94" w:rsidR="009E2232" w:rsidRPr="00C37E73" w:rsidRDefault="009E2232" w:rsidP="009F5BB8">
      <w:pPr>
        <w:tabs>
          <w:tab w:val="left" w:pos="1275"/>
        </w:tabs>
        <w:rPr>
          <w:sz w:val="28"/>
          <w:szCs w:val="28"/>
        </w:rPr>
      </w:pPr>
      <w:proofErr w:type="spellStart"/>
      <w:r w:rsidRPr="009E2232">
        <w:rPr>
          <w:sz w:val="28"/>
          <w:szCs w:val="28"/>
        </w:rPr>
        <w:t>Analyze</w:t>
      </w:r>
      <w:proofErr w:type="spellEnd"/>
      <w:r w:rsidRPr="009E2232">
        <w:rPr>
          <w:sz w:val="28"/>
          <w:szCs w:val="28"/>
        </w:rPr>
        <w:t xml:space="preserve"> the sentiment of this text and identify if it contains any information that should be verified. Indicate if it invokes specific emotions in readers and whether it may be emotionally manipulative. Your task is to give a spaced </w:t>
      </w:r>
      <w:proofErr w:type="spellStart"/>
      <w:r w:rsidRPr="009E2232">
        <w:rPr>
          <w:sz w:val="28"/>
          <w:szCs w:val="28"/>
        </w:rPr>
        <w:t>yaml</w:t>
      </w:r>
      <w:proofErr w:type="spellEnd"/>
      <w:r w:rsidRPr="009E2232">
        <w:rPr>
          <w:sz w:val="28"/>
          <w:szCs w:val="28"/>
        </w:rPr>
        <w:t xml:space="preserve"> output (without the coding window) with these headings: </w:t>
      </w:r>
      <w:proofErr w:type="gramStart"/>
      <w:r w:rsidRPr="009E2232">
        <w:rPr>
          <w:sz w:val="28"/>
          <w:szCs w:val="28"/>
        </w:rPr>
        <w:t>Sentiment:,</w:t>
      </w:r>
      <w:proofErr w:type="gramEnd"/>
      <w:r w:rsidRPr="009E2232">
        <w:rPr>
          <w:sz w:val="28"/>
          <w:szCs w:val="28"/>
        </w:rPr>
        <w:t xml:space="preserve"> Summary:, Emotions:, </w:t>
      </w:r>
      <w:proofErr w:type="spellStart"/>
      <w:r w:rsidRPr="009E2232">
        <w:rPr>
          <w:sz w:val="28"/>
          <w:szCs w:val="28"/>
        </w:rPr>
        <w:t>Verification_Needed</w:t>
      </w:r>
      <w:proofErr w:type="spellEnd"/>
      <w:r w:rsidRPr="009E2232">
        <w:rPr>
          <w:sz w:val="28"/>
          <w:szCs w:val="28"/>
        </w:rPr>
        <w:t xml:space="preserve">:, Manipulative:, as if you were generating a short summary of a product \ review of an application that is available on </w:t>
      </w:r>
      <w:proofErr w:type="spellStart"/>
      <w:r w:rsidRPr="009E2232">
        <w:rPr>
          <w:sz w:val="28"/>
          <w:szCs w:val="28"/>
        </w:rPr>
        <w:t>playstore</w:t>
      </w:r>
      <w:proofErr w:type="spellEnd"/>
      <w:r w:rsidRPr="009E2232">
        <w:rPr>
          <w:sz w:val="28"/>
          <w:szCs w:val="28"/>
        </w:rPr>
        <w:t>. In at most 100 words.</w:t>
      </w:r>
    </w:p>
    <w:sectPr w:rsidR="009E2232" w:rsidRPr="00C37E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1A5636" w14:textId="77777777" w:rsidR="00753C3E" w:rsidRDefault="00753C3E" w:rsidP="00753C3E">
      <w:pPr>
        <w:spacing w:after="0" w:line="240" w:lineRule="auto"/>
      </w:pPr>
      <w:r>
        <w:separator/>
      </w:r>
    </w:p>
  </w:endnote>
  <w:endnote w:type="continuationSeparator" w:id="0">
    <w:p w14:paraId="6D1C80BC" w14:textId="77777777" w:rsidR="00753C3E" w:rsidRDefault="00753C3E" w:rsidP="00753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3BA83" w14:textId="77777777" w:rsidR="00753C3E" w:rsidRDefault="00753C3E" w:rsidP="00753C3E">
      <w:pPr>
        <w:spacing w:after="0" w:line="240" w:lineRule="auto"/>
      </w:pPr>
      <w:r>
        <w:separator/>
      </w:r>
    </w:p>
  </w:footnote>
  <w:footnote w:type="continuationSeparator" w:id="0">
    <w:p w14:paraId="48C28FDF" w14:textId="77777777" w:rsidR="00753C3E" w:rsidRDefault="00753C3E" w:rsidP="00753C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FF"/>
    <w:rsid w:val="00192DE3"/>
    <w:rsid w:val="00385B66"/>
    <w:rsid w:val="00473F3A"/>
    <w:rsid w:val="005E08A0"/>
    <w:rsid w:val="00753C3E"/>
    <w:rsid w:val="00794640"/>
    <w:rsid w:val="007A6EFF"/>
    <w:rsid w:val="009E2232"/>
    <w:rsid w:val="009F5BB8"/>
    <w:rsid w:val="00C37E73"/>
    <w:rsid w:val="00D15504"/>
    <w:rsid w:val="00F53A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9619"/>
  <w15:chartTrackingRefBased/>
  <w15:docId w15:val="{7A8244B7-D580-4637-B479-992AD9A9C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6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6E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6E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6E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6E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6E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6E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6E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6E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6E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6E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6E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6E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6E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6E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6EFF"/>
    <w:rPr>
      <w:rFonts w:eastAsiaTheme="majorEastAsia" w:cstheme="majorBidi"/>
      <w:color w:val="272727" w:themeColor="text1" w:themeTint="D8"/>
    </w:rPr>
  </w:style>
  <w:style w:type="paragraph" w:styleId="Title">
    <w:name w:val="Title"/>
    <w:basedOn w:val="Normal"/>
    <w:next w:val="Normal"/>
    <w:link w:val="TitleChar"/>
    <w:uiPriority w:val="10"/>
    <w:qFormat/>
    <w:rsid w:val="007A6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6E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6E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6E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6EFF"/>
    <w:pPr>
      <w:spacing w:before="160"/>
      <w:jc w:val="center"/>
    </w:pPr>
    <w:rPr>
      <w:i/>
      <w:iCs/>
      <w:color w:val="404040" w:themeColor="text1" w:themeTint="BF"/>
    </w:rPr>
  </w:style>
  <w:style w:type="character" w:customStyle="1" w:styleId="QuoteChar">
    <w:name w:val="Quote Char"/>
    <w:basedOn w:val="DefaultParagraphFont"/>
    <w:link w:val="Quote"/>
    <w:uiPriority w:val="29"/>
    <w:rsid w:val="007A6EFF"/>
    <w:rPr>
      <w:i/>
      <w:iCs/>
      <w:color w:val="404040" w:themeColor="text1" w:themeTint="BF"/>
    </w:rPr>
  </w:style>
  <w:style w:type="paragraph" w:styleId="ListParagraph">
    <w:name w:val="List Paragraph"/>
    <w:basedOn w:val="Normal"/>
    <w:uiPriority w:val="34"/>
    <w:qFormat/>
    <w:rsid w:val="007A6EFF"/>
    <w:pPr>
      <w:ind w:left="720"/>
      <w:contextualSpacing/>
    </w:pPr>
  </w:style>
  <w:style w:type="character" w:styleId="IntenseEmphasis">
    <w:name w:val="Intense Emphasis"/>
    <w:basedOn w:val="DefaultParagraphFont"/>
    <w:uiPriority w:val="21"/>
    <w:qFormat/>
    <w:rsid w:val="007A6EFF"/>
    <w:rPr>
      <w:i/>
      <w:iCs/>
      <w:color w:val="0F4761" w:themeColor="accent1" w:themeShade="BF"/>
    </w:rPr>
  </w:style>
  <w:style w:type="paragraph" w:styleId="IntenseQuote">
    <w:name w:val="Intense Quote"/>
    <w:basedOn w:val="Normal"/>
    <w:next w:val="Normal"/>
    <w:link w:val="IntenseQuoteChar"/>
    <w:uiPriority w:val="30"/>
    <w:qFormat/>
    <w:rsid w:val="007A6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6EFF"/>
    <w:rPr>
      <w:i/>
      <w:iCs/>
      <w:color w:val="0F4761" w:themeColor="accent1" w:themeShade="BF"/>
    </w:rPr>
  </w:style>
  <w:style w:type="character" w:styleId="IntenseReference">
    <w:name w:val="Intense Reference"/>
    <w:basedOn w:val="DefaultParagraphFont"/>
    <w:uiPriority w:val="32"/>
    <w:qFormat/>
    <w:rsid w:val="007A6EFF"/>
    <w:rPr>
      <w:b/>
      <w:bCs/>
      <w:smallCaps/>
      <w:color w:val="0F4761" w:themeColor="accent1" w:themeShade="BF"/>
      <w:spacing w:val="5"/>
    </w:rPr>
  </w:style>
  <w:style w:type="paragraph" w:styleId="Header">
    <w:name w:val="header"/>
    <w:basedOn w:val="Normal"/>
    <w:link w:val="HeaderChar"/>
    <w:uiPriority w:val="99"/>
    <w:unhideWhenUsed/>
    <w:rsid w:val="00753C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C3E"/>
  </w:style>
  <w:style w:type="paragraph" w:styleId="Footer">
    <w:name w:val="footer"/>
    <w:basedOn w:val="Normal"/>
    <w:link w:val="FooterChar"/>
    <w:uiPriority w:val="99"/>
    <w:unhideWhenUsed/>
    <w:rsid w:val="00753C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C19367821 Habib Abdulhamid</dc:creator>
  <cp:keywords/>
  <dc:description/>
  <cp:lastModifiedBy>C19367821 Habib Abdulhamid</cp:lastModifiedBy>
  <cp:revision>8</cp:revision>
  <dcterms:created xsi:type="dcterms:W3CDTF">2024-11-20T23:51:00Z</dcterms:created>
  <dcterms:modified xsi:type="dcterms:W3CDTF">2024-11-21T00:33:00Z</dcterms:modified>
</cp:coreProperties>
</file>